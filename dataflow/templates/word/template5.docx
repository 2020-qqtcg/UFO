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78312" w14:textId="4EA21FC0" w:rsidR="000657BB" w:rsidRDefault="00473139">
      <w:commentRangeStart w:id="0"/>
      <w:commentRangeStart w:id="1"/>
      <w:r w:rsidRPr="00473139">
        <w:t xml:space="preserve">Artificial intelligence (AI) is a branch of computer science that enables machines to perform tasks that typically require </w:t>
      </w:r>
      <w:del w:id="2" w:author="Jian Mu (FESCO Adecco Human Resources)" w:date="2025-02-08T17:09:00Z" w16du:dateUtc="2025-02-08T09:09:00Z">
        <w:r w:rsidRPr="00473139" w:rsidDel="00936DED">
          <w:rPr>
            <w:rFonts w:hint="eastAsia"/>
          </w:rPr>
          <w:delText>human</w:delText>
        </w:r>
      </w:del>
      <w:ins w:id="3" w:author="Jian Mu (FESCO Adecco Human Resources)" w:date="2025-02-08T17:09:00Z" w16du:dateUtc="2025-02-08T09:09:00Z">
        <w:r w:rsidR="00936DED">
          <w:rPr>
            <w:rFonts w:hint="eastAsia"/>
          </w:rPr>
          <w:t>animal</w:t>
        </w:r>
      </w:ins>
      <w:r w:rsidRPr="00473139">
        <w:t xml:space="preserve"> intelligence, such as problem-solving, decision-making, and language understanding. AI systems are based on rule-based programming, where every possible scenario must be predefined by programmers, allowing the machine to respond accordingly. Modern AI applications include natural language processing, computer vision, robotics, and autonomous systems, revolutionizing industries such as healthcare, finance, and transportation. AI can be categorized into narrow AI, which is designed for specific tasks, and general AI, which possesses human-like reasoning abilities and can perform any intellectual task that a human can.</w:t>
      </w:r>
      <w:commentRangeEnd w:id="0"/>
      <w:r>
        <w:rPr>
          <w:rStyle w:val="CommentReference"/>
        </w:rPr>
        <w:commentReference w:id="0"/>
      </w:r>
      <w:commentRangeEnd w:id="1"/>
      <w:r w:rsidR="00E21C04">
        <w:rPr>
          <w:rStyle w:val="CommentReference"/>
        </w:rPr>
        <w:commentReference w:id="1"/>
      </w:r>
    </w:p>
    <w:sectPr w:rsidR="000657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ian Mu (FESCO Adecco Human Resources)" w:date="2025-02-08T16:21:00Z" w:initials="JM">
    <w:p w14:paraId="47E4A43D" w14:textId="77777777" w:rsidR="00E21C04" w:rsidRDefault="00473139" w:rsidP="00E21C04">
      <w:pPr>
        <w:pStyle w:val="CommentText"/>
      </w:pPr>
      <w:r>
        <w:rPr>
          <w:rStyle w:val="CommentReference"/>
        </w:rPr>
        <w:annotationRef/>
      </w:r>
      <w:r w:rsidR="00E21C04">
        <w:t xml:space="preserve">The statement that AI is solely based on rule-based programming is incorrect. While early AI systems, such as expert systems, relied on rule-based approaches, modern AI is predominantly driven by machine learning and deep learning, which allow models to learn patterns from data rather than relying on predefined rules. These data-driven approaches enable AI to adapt, generalize, and make predictions without explicitly programming every possible scenario. </w:t>
      </w:r>
    </w:p>
  </w:comment>
  <w:comment w:id="1" w:author="Jian Mu (FESCO Adecco Human Resources)" w:date="2025-02-08T16:49:00Z" w:initials="JM">
    <w:p w14:paraId="2D11CD35" w14:textId="77777777" w:rsidR="00E21C04" w:rsidRDefault="00E21C04" w:rsidP="00E21C04">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E4A43D" w15:done="0"/>
  <w15:commentEx w15:paraId="2D11CD35" w15:paraIdParent="47E4A4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EC270A" w16cex:dateUtc="2025-02-08T08:21:00Z">
    <w16cex:extLst>
      <w16:ext w16:uri="{CE6994B0-6A32-4C9F-8C6B-6E91EDA988CE}">
        <cr:reactions xmlns:cr="http://schemas.microsoft.com/office/comments/2020/reactions">
          <cr:reaction reactionType="1">
            <cr:reactionInfo dateUtc="2025-02-08T08:49:39Z">
              <cr:user userId="S::v-mujian@microsoft.com::4f797a38-7635-450f-ac66-3955adcd61d9" userProvider="AD" userName="Jian Mu (FESCO Adecco Human Resources)"/>
            </cr:reactionInfo>
          </cr:reaction>
        </cr:reactions>
      </w16:ext>
    </w16cex:extLst>
  </w16cex:commentExtensible>
  <w16cex:commentExtensible w16cex:durableId="3ADE94F1" w16cex:dateUtc="2025-02-08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E4A43D" w16cid:durableId="4AEC270A"/>
  <w16cid:commentId w16cid:paraId="2D11CD35" w16cid:durableId="3ADE94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076C4" w14:textId="77777777" w:rsidR="00AF71EB" w:rsidRDefault="00AF71EB" w:rsidP="00473139">
      <w:pPr>
        <w:spacing w:after="0" w:line="240" w:lineRule="auto"/>
      </w:pPr>
      <w:r>
        <w:separator/>
      </w:r>
    </w:p>
  </w:endnote>
  <w:endnote w:type="continuationSeparator" w:id="0">
    <w:p w14:paraId="2D06A611" w14:textId="77777777" w:rsidR="00AF71EB" w:rsidRDefault="00AF71EB" w:rsidP="00473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5C64E" w14:textId="77777777" w:rsidR="00AF71EB" w:rsidRDefault="00AF71EB" w:rsidP="00473139">
      <w:pPr>
        <w:spacing w:after="0" w:line="240" w:lineRule="auto"/>
      </w:pPr>
      <w:r>
        <w:separator/>
      </w:r>
    </w:p>
  </w:footnote>
  <w:footnote w:type="continuationSeparator" w:id="0">
    <w:p w14:paraId="32D98013" w14:textId="77777777" w:rsidR="00AF71EB" w:rsidRDefault="00AF71EB" w:rsidP="0047313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ian Mu (FESCO Adecco Human Resources)">
    <w15:presenceInfo w15:providerId="AD" w15:userId="S::v-mujian@microsoft.com::4f797a38-7635-450f-ac66-3955adcd61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75"/>
    <w:rsid w:val="000657BB"/>
    <w:rsid w:val="0036595B"/>
    <w:rsid w:val="003B7475"/>
    <w:rsid w:val="00473139"/>
    <w:rsid w:val="00546C78"/>
    <w:rsid w:val="007F2D3D"/>
    <w:rsid w:val="00936DED"/>
    <w:rsid w:val="009932EE"/>
    <w:rsid w:val="009D16F8"/>
    <w:rsid w:val="00AD5F11"/>
    <w:rsid w:val="00AF71EB"/>
    <w:rsid w:val="00C10A44"/>
    <w:rsid w:val="00E21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2A1AE"/>
  <w15:chartTrackingRefBased/>
  <w15:docId w15:val="{ED9C8B09-8E6E-4441-933D-9F5E7006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475"/>
    <w:rPr>
      <w:rFonts w:eastAsiaTheme="majorEastAsia" w:cstheme="majorBidi"/>
      <w:color w:val="272727" w:themeColor="text1" w:themeTint="D8"/>
    </w:rPr>
  </w:style>
  <w:style w:type="paragraph" w:styleId="Title">
    <w:name w:val="Title"/>
    <w:basedOn w:val="Normal"/>
    <w:next w:val="Normal"/>
    <w:link w:val="TitleChar"/>
    <w:uiPriority w:val="10"/>
    <w:qFormat/>
    <w:rsid w:val="003B7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475"/>
    <w:pPr>
      <w:spacing w:before="160"/>
      <w:jc w:val="center"/>
    </w:pPr>
    <w:rPr>
      <w:i/>
      <w:iCs/>
      <w:color w:val="404040" w:themeColor="text1" w:themeTint="BF"/>
    </w:rPr>
  </w:style>
  <w:style w:type="character" w:customStyle="1" w:styleId="QuoteChar">
    <w:name w:val="Quote Char"/>
    <w:basedOn w:val="DefaultParagraphFont"/>
    <w:link w:val="Quote"/>
    <w:uiPriority w:val="29"/>
    <w:rsid w:val="003B7475"/>
    <w:rPr>
      <w:i/>
      <w:iCs/>
      <w:color w:val="404040" w:themeColor="text1" w:themeTint="BF"/>
    </w:rPr>
  </w:style>
  <w:style w:type="paragraph" w:styleId="ListParagraph">
    <w:name w:val="List Paragraph"/>
    <w:basedOn w:val="Normal"/>
    <w:uiPriority w:val="34"/>
    <w:qFormat/>
    <w:rsid w:val="003B7475"/>
    <w:pPr>
      <w:ind w:left="720"/>
      <w:contextualSpacing/>
    </w:pPr>
  </w:style>
  <w:style w:type="character" w:styleId="IntenseEmphasis">
    <w:name w:val="Intense Emphasis"/>
    <w:basedOn w:val="DefaultParagraphFont"/>
    <w:uiPriority w:val="21"/>
    <w:qFormat/>
    <w:rsid w:val="003B7475"/>
    <w:rPr>
      <w:i/>
      <w:iCs/>
      <w:color w:val="0F4761" w:themeColor="accent1" w:themeShade="BF"/>
    </w:rPr>
  </w:style>
  <w:style w:type="paragraph" w:styleId="IntenseQuote">
    <w:name w:val="Intense Quote"/>
    <w:basedOn w:val="Normal"/>
    <w:next w:val="Normal"/>
    <w:link w:val="IntenseQuoteChar"/>
    <w:uiPriority w:val="30"/>
    <w:qFormat/>
    <w:rsid w:val="003B7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475"/>
    <w:rPr>
      <w:i/>
      <w:iCs/>
      <w:color w:val="0F4761" w:themeColor="accent1" w:themeShade="BF"/>
    </w:rPr>
  </w:style>
  <w:style w:type="character" w:styleId="IntenseReference">
    <w:name w:val="Intense Reference"/>
    <w:basedOn w:val="DefaultParagraphFont"/>
    <w:uiPriority w:val="32"/>
    <w:qFormat/>
    <w:rsid w:val="003B7475"/>
    <w:rPr>
      <w:b/>
      <w:bCs/>
      <w:smallCaps/>
      <w:color w:val="0F4761" w:themeColor="accent1" w:themeShade="BF"/>
      <w:spacing w:val="5"/>
    </w:rPr>
  </w:style>
  <w:style w:type="paragraph" w:styleId="Header">
    <w:name w:val="header"/>
    <w:basedOn w:val="Normal"/>
    <w:link w:val="HeaderChar"/>
    <w:uiPriority w:val="99"/>
    <w:unhideWhenUsed/>
    <w:rsid w:val="00473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139"/>
  </w:style>
  <w:style w:type="paragraph" w:styleId="Footer">
    <w:name w:val="footer"/>
    <w:basedOn w:val="Normal"/>
    <w:link w:val="FooterChar"/>
    <w:uiPriority w:val="99"/>
    <w:unhideWhenUsed/>
    <w:rsid w:val="00473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139"/>
  </w:style>
  <w:style w:type="character" w:styleId="CommentReference">
    <w:name w:val="annotation reference"/>
    <w:basedOn w:val="DefaultParagraphFont"/>
    <w:uiPriority w:val="99"/>
    <w:semiHidden/>
    <w:unhideWhenUsed/>
    <w:rsid w:val="00473139"/>
    <w:rPr>
      <w:sz w:val="16"/>
      <w:szCs w:val="16"/>
    </w:rPr>
  </w:style>
  <w:style w:type="paragraph" w:styleId="CommentText">
    <w:name w:val="annotation text"/>
    <w:basedOn w:val="Normal"/>
    <w:link w:val="CommentTextChar"/>
    <w:uiPriority w:val="99"/>
    <w:unhideWhenUsed/>
    <w:rsid w:val="00473139"/>
    <w:pPr>
      <w:spacing w:line="240" w:lineRule="auto"/>
    </w:pPr>
    <w:rPr>
      <w:sz w:val="20"/>
      <w:szCs w:val="20"/>
    </w:rPr>
  </w:style>
  <w:style w:type="character" w:customStyle="1" w:styleId="CommentTextChar">
    <w:name w:val="Comment Text Char"/>
    <w:basedOn w:val="DefaultParagraphFont"/>
    <w:link w:val="CommentText"/>
    <w:uiPriority w:val="99"/>
    <w:rsid w:val="00473139"/>
    <w:rPr>
      <w:sz w:val="20"/>
      <w:szCs w:val="20"/>
    </w:rPr>
  </w:style>
  <w:style w:type="paragraph" w:styleId="CommentSubject">
    <w:name w:val="annotation subject"/>
    <w:basedOn w:val="CommentText"/>
    <w:next w:val="CommentText"/>
    <w:link w:val="CommentSubjectChar"/>
    <w:uiPriority w:val="99"/>
    <w:semiHidden/>
    <w:unhideWhenUsed/>
    <w:rsid w:val="00473139"/>
    <w:rPr>
      <w:b/>
      <w:bCs/>
    </w:rPr>
  </w:style>
  <w:style w:type="character" w:customStyle="1" w:styleId="CommentSubjectChar">
    <w:name w:val="Comment Subject Char"/>
    <w:basedOn w:val="CommentTextChar"/>
    <w:link w:val="CommentSubject"/>
    <w:uiPriority w:val="99"/>
    <w:semiHidden/>
    <w:rsid w:val="00473139"/>
    <w:rPr>
      <w:b/>
      <w:bCs/>
      <w:sz w:val="20"/>
      <w:szCs w:val="20"/>
    </w:rPr>
  </w:style>
  <w:style w:type="paragraph" w:styleId="Revision">
    <w:name w:val="Revision"/>
    <w:hidden/>
    <w:uiPriority w:val="99"/>
    <w:semiHidden/>
    <w:rsid w:val="00936D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5</cp:revision>
  <dcterms:created xsi:type="dcterms:W3CDTF">2025-02-08T08:21:00Z</dcterms:created>
  <dcterms:modified xsi:type="dcterms:W3CDTF">2025-02-08T09:10:00Z</dcterms:modified>
</cp:coreProperties>
</file>